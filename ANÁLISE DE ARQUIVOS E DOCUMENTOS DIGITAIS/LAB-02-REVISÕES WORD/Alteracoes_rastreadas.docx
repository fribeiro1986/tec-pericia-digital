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91B55" w14:textId="0721FDD5" w:rsidR="008C068E" w:rsidRDefault="003C04E4">
      <w:r>
        <w:t xml:space="preserve">Eu, </w:t>
      </w:r>
      <w:ins w:id="0" w:author="FABRÍCIO Ribeiro" w:date="2025-07-16T12:11:00Z" w16du:dateUtc="2025-07-16T15:11:00Z">
        <w:r>
          <w:t>Maria Lima</w:t>
        </w:r>
      </w:ins>
      <w:del w:id="1" w:author="FABRÍCIO Ribeiro" w:date="2025-07-16T12:11:00Z" w16du:dateUtc="2025-07-16T15:11:00Z">
        <w:r w:rsidDel="003C04E4">
          <w:delText>João Silva</w:delText>
        </w:r>
      </w:del>
      <w:r>
        <w:t xml:space="preserve">, assino o presente contrato com vigência de </w:t>
      </w:r>
      <w:ins w:id="2" w:author="FABRÍCIO Ribeiro" w:date="2025-07-16T12:11:00Z" w16du:dateUtc="2025-07-16T15:11:00Z">
        <w:r>
          <w:t>24</w:t>
        </w:r>
      </w:ins>
      <w:del w:id="3" w:author="FABRÍCIO Ribeiro" w:date="2025-07-16T12:11:00Z" w16du:dateUtc="2025-07-16T15:11:00Z">
        <w:r w:rsidDel="003C04E4">
          <w:delText>12</w:delText>
        </w:r>
      </w:del>
      <w:r>
        <w:t xml:space="preserve"> meses.</w:t>
      </w:r>
      <w:r w:rsidR="001741A8">
        <w:t xml:space="preserve"> Opa!</w:t>
      </w:r>
    </w:p>
    <w:p w14:paraId="16BAFD9E" w14:textId="77777777" w:rsidR="001741A8" w:rsidRDefault="001741A8"/>
    <w:p w14:paraId="55F95EFF" w14:textId="77777777" w:rsidR="003C04E4" w:rsidRDefault="003C04E4"/>
    <w:sectPr w:rsidR="003C0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ABRÍCIO Ribeiro">
    <w15:presenceInfo w15:providerId="Windows Live" w15:userId="5cb8eb01b5ce8b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E4"/>
    <w:rsid w:val="000A06D2"/>
    <w:rsid w:val="001741A8"/>
    <w:rsid w:val="001E111A"/>
    <w:rsid w:val="003C04E4"/>
    <w:rsid w:val="00693033"/>
    <w:rsid w:val="008C068E"/>
    <w:rsid w:val="00B3082C"/>
    <w:rsid w:val="00BB6EAD"/>
    <w:rsid w:val="00B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A8C0"/>
  <w15:chartTrackingRefBased/>
  <w15:docId w15:val="{1A5ECE32-9F3F-4E14-A648-F71A2730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4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4E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4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4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4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4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4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04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4E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4E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04E4"/>
    <w:rPr>
      <w:b/>
      <w:bCs/>
      <w:smallCaps/>
      <w:color w:val="2F5496" w:themeColor="accent1" w:themeShade="BF"/>
      <w:spacing w:val="5"/>
    </w:rPr>
  </w:style>
  <w:style w:type="paragraph" w:styleId="Reviso">
    <w:name w:val="Revision"/>
    <w:hidden/>
    <w:uiPriority w:val="99"/>
    <w:semiHidden/>
    <w:rsid w:val="003C04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2</cp:revision>
  <dcterms:created xsi:type="dcterms:W3CDTF">2025-07-16T15:10:00Z</dcterms:created>
  <dcterms:modified xsi:type="dcterms:W3CDTF">2025-07-16T15:27:00Z</dcterms:modified>
</cp:coreProperties>
</file>